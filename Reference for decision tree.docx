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4A75" w14:textId="77777777" w:rsidR="00E257E0" w:rsidRDefault="00E257E0">
      <w:pPr>
        <w:shd w:val="clear" w:color="auto" w:fill="FFFFFF"/>
        <w:divId w:val="1116221119"/>
        <w:rPr>
          <w:rFonts w:ascii="Open Sans" w:eastAsia="Times New Roman" w:hAnsi="Open Sans" w:cs="Open Sans"/>
          <w:color w:val="111111"/>
          <w:sz w:val="24"/>
          <w:szCs w:val="24"/>
        </w:rPr>
      </w:pPr>
      <w:r>
        <w:rPr>
          <w:rFonts w:ascii="Open Sans" w:eastAsia="Times New Roman" w:hAnsi="Open Sans" w:cs="Open Sans"/>
          <w:noProof/>
          <w:color w:val="111111"/>
        </w:rPr>
        <mc:AlternateContent>
          <mc:Choice Requires="wps">
            <w:drawing>
              <wp:inline distT="0" distB="0" distL="0" distR="0" wp14:anchorId="3A393F5A" wp14:editId="414026BA">
                <wp:extent cx="266700" cy="2667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31179" id="Rectangle 7"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" filled="f" stroked="f">
                <o:lock v:ext="edit" aspectratio="t"/>
                <w10:anchorlock/>
              </v:rect>
            </w:pict>
          </mc:Fallback>
        </mc:AlternateContent>
      </w:r>
      <w:r>
        <w:rPr>
          <w:rFonts w:ascii="Open Sans" w:eastAsia="Times New Roman" w:hAnsi="Open Sans" w:cs="Open Sans"/>
          <w:noProof/>
          <w:color w:val="111111"/>
        </w:rPr>
        <mc:AlternateContent>
          <mc:Choice Requires="wps">
            <w:drawing>
              <wp:inline distT="0" distB="0" distL="0" distR="0" wp14:anchorId="551A8EE7" wp14:editId="76E90BE1">
                <wp:extent cx="266700" cy="2667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D00D6" id="Rectangle 6"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" filled="f" stroked="f">
                <o:lock v:ext="edit" aspectratio="t"/>
                <w10:anchorlock/>
              </v:rect>
            </w:pict>
          </mc:Fallback>
        </mc:AlternateContent>
      </w:r>
    </w:p>
    <w:p w14:paraId="70526D2D" w14:textId="77777777" w:rsidR="00E257E0" w:rsidRPr="00E257E0" w:rsidRDefault="00E257E0" w:rsidP="00E257E0">
      <w:pPr>
        <w:divId w:val="583759954"/>
        <w:rPr>
          <w:rFonts w:ascii="Open Sans" w:eastAsia="Times New Roman" w:hAnsi="Open Sans" w:cs="Open Sans"/>
          <w:color w:val="111111"/>
        </w:rPr>
      </w:pPr>
      <w:r>
        <w:rPr>
          <w:rFonts w:ascii="Open Sans" w:eastAsia="Times New Roman" w:hAnsi="Open Sans" w:cs="Open Sans"/>
          <w:color w:val="111111"/>
        </w:rPr>
        <w:t> </w:t>
      </w:r>
    </w:p>
    <w:p w14:paraId="25334F29" w14:textId="77777777" w:rsidR="00E257E0" w:rsidRDefault="00E257E0">
      <w:pPr>
        <w:pStyle w:val="Heading1"/>
        <w:spacing w:before="0" w:after="375"/>
        <w:divId w:val="461114530"/>
        <w:rPr>
          <w:rFonts w:ascii="Open Sans" w:eastAsia="Times New Roman" w:hAnsi="Open Sans" w:cs="Open Sans"/>
          <w:color w:val="111111"/>
          <w:sz w:val="60"/>
          <w:szCs w:val="60"/>
        </w:rPr>
      </w:pPr>
      <w:r>
        <w:rPr>
          <w:rFonts w:ascii="Open Sans" w:eastAsia="Times New Roman" w:hAnsi="Open Sans" w:cs="Open Sans"/>
          <w:color w:val="111111"/>
          <w:sz w:val="60"/>
          <w:szCs w:val="60"/>
        </w:rPr>
        <w:t>Decision Tree Algorithm, Explained</w:t>
      </w:r>
    </w:p>
    <w:p w14:paraId="3C709C74" w14:textId="77777777" w:rsidR="00E257E0" w:rsidRDefault="00E257E0">
      <w:pPr>
        <w:pStyle w:val="excerpt"/>
        <w:spacing w:before="0" w:beforeAutospacing="0" w:after="0" w:afterAutospacing="0"/>
        <w:divId w:val="461114530"/>
        <w:rPr>
          <w:rFonts w:ascii="Open Sans" w:hAnsi="Open Sans" w:cs="Open Sans"/>
          <w:i/>
          <w:iCs/>
          <w:color w:val="111111"/>
        </w:rPr>
      </w:pPr>
      <w:r>
        <w:rPr>
          <w:rFonts w:ascii="Open Sans" w:hAnsi="Open Sans" w:cs="Open Sans"/>
          <w:i/>
          <w:iCs/>
          <w:color w:val="111111"/>
        </w:rPr>
        <w:t>All you need to know about decision trees and how to build and optimize decision tree classifier.</w:t>
      </w:r>
    </w:p>
    <w:p w14:paraId="472EEFB2" w14:textId="77777777" w:rsidR="00E257E0" w:rsidRDefault="00E257E0">
      <w:pPr>
        <w:divId w:val="1105426067"/>
        <w:rPr>
          <w:rFonts w:ascii="Open Sans" w:eastAsia="Times New Roman" w:hAnsi="Open Sans" w:cs="Open Sans"/>
          <w:color w:val="111111"/>
        </w:rPr>
      </w:pPr>
      <w:r>
        <w:rPr>
          <w:rFonts w:ascii="Open Sans" w:eastAsia="Times New Roman" w:hAnsi="Open Sans" w:cs="Open Sans"/>
          <w:color w:val="111111"/>
        </w:rPr>
        <w:t>By </w:t>
      </w:r>
      <w:proofErr w:type="spellStart"/>
      <w:r>
        <w:rPr>
          <w:rStyle w:val="Strong"/>
          <w:rFonts w:ascii="Open Sans" w:eastAsia="Times New Roman" w:hAnsi="Open Sans" w:cs="Open Sans"/>
          <w:color w:val="111111"/>
        </w:rPr>
        <w:fldChar w:fldCharType="begin"/>
      </w:r>
      <w:r>
        <w:rPr>
          <w:rStyle w:val="Strong"/>
          <w:rFonts w:ascii="Open Sans" w:eastAsia="Times New Roman" w:hAnsi="Open Sans" w:cs="Open Sans"/>
          <w:color w:val="111111"/>
        </w:rPr>
        <w:instrText xml:space="preserve"> HYPERLINK "https://www.kdnuggets.com/author/nagesh-chauhan" \o "Posts by Nagesh Singh Chauhan" </w:instrText>
      </w:r>
      <w:r>
        <w:rPr>
          <w:rStyle w:val="Strong"/>
          <w:rFonts w:ascii="Open Sans" w:eastAsia="Times New Roman" w:hAnsi="Open Sans" w:cs="Open Sans"/>
          <w:color w:val="111111"/>
        </w:rPr>
        <w:fldChar w:fldCharType="separate"/>
      </w:r>
      <w:r>
        <w:rPr>
          <w:rStyle w:val="Hyperlink"/>
          <w:rFonts w:ascii="Open Sans" w:eastAsia="Times New Roman" w:hAnsi="Open Sans" w:cs="Open Sans"/>
          <w:b/>
          <w:bCs/>
          <w:color w:val="211F1F"/>
          <w:bdr w:val="none" w:sz="0" w:space="0" w:color="auto" w:frame="1"/>
        </w:rPr>
        <w:t>Nagesh</w:t>
      </w:r>
      <w:proofErr w:type="spellEnd"/>
      <w:r>
        <w:rPr>
          <w:rStyle w:val="Hyperlink"/>
          <w:rFonts w:ascii="Open Sans" w:eastAsia="Times New Roman" w:hAnsi="Open Sans" w:cs="Open Sans"/>
          <w:b/>
          <w:bCs/>
          <w:color w:val="211F1F"/>
          <w:bdr w:val="none" w:sz="0" w:space="0" w:color="auto" w:frame="1"/>
        </w:rPr>
        <w:t xml:space="preserve"> Singh Chauhan</w:t>
      </w:r>
      <w:r>
        <w:rPr>
          <w:rStyle w:val="Strong"/>
          <w:rFonts w:ascii="Open Sans" w:eastAsia="Times New Roman" w:hAnsi="Open Sans" w:cs="Open Sans"/>
          <w:color w:val="111111"/>
        </w:rPr>
        <w:fldChar w:fldCharType="end"/>
      </w:r>
      <w:r>
        <w:rPr>
          <w:rFonts w:ascii="Open Sans" w:eastAsia="Times New Roman" w:hAnsi="Open Sans" w:cs="Open Sans"/>
          <w:color w:val="111111"/>
        </w:rPr>
        <w:t xml:space="preserve">, </w:t>
      </w:r>
      <w:proofErr w:type="spellStart"/>
      <w:r>
        <w:rPr>
          <w:rFonts w:ascii="Open Sans" w:eastAsia="Times New Roman" w:hAnsi="Open Sans" w:cs="Open Sans"/>
          <w:color w:val="111111"/>
        </w:rPr>
        <w:t>KDnuggets</w:t>
      </w:r>
      <w:proofErr w:type="spellEnd"/>
      <w:r>
        <w:rPr>
          <w:rFonts w:ascii="Open Sans" w:eastAsia="Times New Roman" w:hAnsi="Open Sans" w:cs="Open Sans"/>
          <w:color w:val="111111"/>
        </w:rPr>
        <w:t xml:space="preserve"> on February 9, 2022 in </w:t>
      </w:r>
      <w:hyperlink r:id="rId5" w:history="1">
        <w:r>
          <w:rPr>
            <w:rStyle w:val="Hyperlink"/>
            <w:rFonts w:ascii="Open Sans" w:eastAsia="Times New Roman" w:hAnsi="Open Sans" w:cs="Open Sans"/>
            <w:b/>
            <w:bCs/>
            <w:color w:val="211F1F"/>
            <w:bdr w:val="none" w:sz="0" w:space="0" w:color="auto" w:frame="1"/>
          </w:rPr>
          <w:t>Machine Learning</w:t>
        </w:r>
      </w:hyperlink>
    </w:p>
    <w:p w14:paraId="6EAE6C88" w14:textId="77777777" w:rsidR="00E257E0" w:rsidRDefault="00E257E0">
      <w:pPr>
        <w:spacing w:line="0" w:lineRule="auto"/>
        <w:divId w:val="317004363"/>
        <w:rPr>
          <w:rFonts w:ascii="Helvetica" w:eastAsia="Times New Roman" w:hAnsi="Helvetica" w:cs="Open Sans"/>
          <w:color w:val="FFFFFF"/>
          <w:sz w:val="2"/>
          <w:szCs w:val="2"/>
        </w:rPr>
      </w:pPr>
      <w:r>
        <w:rPr>
          <w:rFonts w:ascii="Helvetica" w:eastAsia="Times New Roman" w:hAnsi="Helvetica" w:cs="Open Sans"/>
          <w:color w:val="FFFFFF"/>
          <w:sz w:val="2"/>
          <w:szCs w:val="2"/>
        </w:rPr>
        <w:t>Share</w:t>
      </w:r>
      <w:hyperlink r:id="rId6" w:tgtFrame="_blank" w:tooltip="More" w:history="1">
        <w:r>
          <w:rPr>
            <w:rStyle w:val="Hyperlink"/>
            <w:rFonts w:ascii="Arial" w:eastAsia="Times New Roman" w:hAnsi="Arial" w:cs="Arial"/>
            <w:b/>
            <w:bCs/>
            <w:color w:val="333333"/>
            <w:sz w:val="17"/>
            <w:szCs w:val="17"/>
            <w:bdr w:val="none" w:sz="0" w:space="0" w:color="auto" w:frame="1"/>
          </w:rPr>
          <w:t>574</w:t>
        </w:r>
      </w:hyperlink>
    </w:p>
    <w:p w14:paraId="34869AB0" w14:textId="77777777" w:rsidR="00E257E0" w:rsidRDefault="00E257E0">
      <w:pPr>
        <w:spacing w:before="120" w:after="120" w:line="240" w:lineRule="auto"/>
        <w:divId w:val="2020694582"/>
        <w:rPr>
          <w:rFonts w:ascii="Open Sans" w:eastAsia="Times New Roman" w:hAnsi="Open Sans" w:cs="Open Sans"/>
          <w:color w:val="111111"/>
          <w:sz w:val="24"/>
          <w:szCs w:val="24"/>
        </w:rPr>
      </w:pPr>
      <w:r>
        <w:rPr>
          <w:rFonts w:ascii="Open Sans" w:eastAsia="Times New Roman" w:hAnsi="Open Sans" w:cs="Open Sans"/>
          <w:noProof/>
          <w:color w:val="111111"/>
        </w:rPr>
        <mc:AlternateContent>
          <mc:Choice Requires="wps">
            <w:drawing>
              <wp:inline distT="0" distB="0" distL="0" distR="0" wp14:anchorId="57EF1B31" wp14:editId="0AF2F9C0">
                <wp:extent cx="3048000" cy="13970"/>
                <wp:effectExtent l="1341755" t="31750" r="1341755" b="3683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1905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A50482" id="Rectangle 4" o:spid="_x0000_s1026" style="width:240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" filled="f">
                <w10:anchorlock/>
              </v:rect>
            </w:pict>
          </mc:Fallback>
        </mc:AlternateContent>
      </w:r>
    </w:p>
    <w:p w14:paraId="2AE92064" w14:textId="77777777" w:rsidR="00E257E0" w:rsidRDefault="00E257E0">
      <w:pPr>
        <w:spacing w:after="0"/>
        <w:divId w:val="2020694582"/>
        <w:rPr>
          <w:rFonts w:ascii="Open Sans" w:eastAsia="Times New Roman" w:hAnsi="Open Sans" w:cs="Open Sans"/>
          <w:color w:val="111111"/>
        </w:rPr>
      </w:pPr>
    </w:p>
    <w:p w14:paraId="4C8C569F" w14:textId="77777777" w:rsidR="00E257E0" w:rsidRDefault="00E257E0">
      <w:pPr>
        <w:pStyle w:val="NormalWeb"/>
        <w:spacing w:before="0" w:beforeAutospacing="0" w:after="180" w:afterAutospacing="0" w:line="540" w:lineRule="atLeast"/>
        <w:divId w:val="623922701"/>
        <w:rPr>
          <w:rFonts w:ascii="Open Sans" w:hAnsi="Open Sans" w:cs="Open Sans"/>
          <w:color w:val="111111"/>
          <w:sz w:val="27"/>
          <w:szCs w:val="27"/>
        </w:rPr>
      </w:pPr>
      <w:r>
        <w:rPr>
          <w:rFonts w:ascii="Open Sans" w:hAnsi="Open Sans" w:cs="Open Sans"/>
          <w:noProof/>
          <w:color w:val="111111"/>
          <w:sz w:val="27"/>
          <w:szCs w:val="27"/>
        </w:rPr>
        <mc:AlternateContent>
          <mc:Choice Requires="wps">
            <w:drawing>
              <wp:inline distT="0" distB="0" distL="0" distR="0" wp14:anchorId="2663F126" wp14:editId="632713B2">
                <wp:extent cx="4876800" cy="4876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76800" cy="487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EC7DD" id="Rectangle 3" o:spid="_x0000_s1026" style="width:38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" filled="f" stroked="f">
                <o:lock v:ext="edit" aspectratio="t"/>
                <w10:anchorlock/>
              </v:rect>
            </w:pict>
          </mc:Fallback>
        </mc:AlternateContent>
      </w:r>
    </w:p>
    <w:p w14:paraId="3EE3F7BD" w14:textId="77777777" w:rsidR="00E257E0" w:rsidRDefault="00E257E0">
      <w:pPr>
        <w:pStyle w:val="NormalWeb"/>
        <w:spacing w:before="0" w:beforeAutospacing="0" w:after="180" w:afterAutospacing="0" w:line="540" w:lineRule="atLeast"/>
        <w:divId w:val="623922701"/>
        <w:rPr>
          <w:rFonts w:ascii="Open Sans" w:hAnsi="Open Sans" w:cs="Open Sans"/>
          <w:color w:val="111111"/>
          <w:sz w:val="27"/>
          <w:szCs w:val="27"/>
        </w:rPr>
      </w:pPr>
      <w:r>
        <w:rPr>
          <w:rFonts w:ascii="Open Sans" w:hAnsi="Open Sans" w:cs="Open Sans"/>
          <w:color w:val="111111"/>
          <w:sz w:val="27"/>
          <w:szCs w:val="27"/>
        </w:rPr>
        <w:t> </w:t>
      </w:r>
    </w:p>
    <w:p w14:paraId="4AA3EFAB" w14:textId="77777777" w:rsidR="00E257E0" w:rsidRDefault="00E257E0">
      <w:pPr>
        <w:pStyle w:val="Heading3"/>
        <w:spacing w:before="0"/>
        <w:divId w:val="623922701"/>
        <w:rPr>
          <w:rFonts w:ascii="Open Sans" w:eastAsia="Times New Roman" w:hAnsi="Open Sans" w:cs="Open Sans"/>
          <w:color w:val="111111"/>
          <w:sz w:val="27"/>
          <w:szCs w:val="27"/>
        </w:rPr>
      </w:pPr>
      <w:r>
        <w:rPr>
          <w:rFonts w:ascii="Open Sans" w:eastAsia="Times New Roman" w:hAnsi="Open Sans" w:cs="Open Sans"/>
          <w:color w:val="111111"/>
        </w:rPr>
        <w:lastRenderedPageBreak/>
        <w:t>Introduction</w:t>
      </w:r>
    </w:p>
    <w:p w14:paraId="0E2E3D14" w14:textId="77777777" w:rsidR="00E257E0" w:rsidRDefault="00E257E0">
      <w:pPr>
        <w:pStyle w:val="NormalWeb"/>
        <w:spacing w:before="0" w:beforeAutospacing="0" w:after="180" w:afterAutospacing="0" w:line="540" w:lineRule="atLeast"/>
        <w:divId w:val="623922701"/>
        <w:rPr>
          <w:rFonts w:ascii="Open Sans" w:hAnsi="Open Sans" w:cs="Open Sans"/>
          <w:color w:val="111111"/>
          <w:sz w:val="27"/>
          <w:szCs w:val="27"/>
        </w:rPr>
      </w:pPr>
      <w:r>
        <w:rPr>
          <w:rFonts w:ascii="Open Sans" w:hAnsi="Open Sans" w:cs="Open Sans"/>
          <w:color w:val="111111"/>
          <w:sz w:val="27"/>
          <w:szCs w:val="27"/>
        </w:rPr>
        <w:t>Classification is a two-step process, learning step and prediction step, in machine learning. In the learning step, the model is developed based on given training data. In the prediction step, the model is used to predict the response for given data. Decision Tree is one of the easiest and popular classification algorithms to understand and interpret.</w:t>
      </w:r>
    </w:p>
    <w:p w14:paraId="1EE9E675" w14:textId="77777777" w:rsidR="00E257E0" w:rsidRDefault="00E257E0">
      <w:pPr>
        <w:pStyle w:val="NormalWeb"/>
        <w:spacing w:before="0" w:beforeAutospacing="0" w:after="180" w:afterAutospacing="0" w:line="540" w:lineRule="atLeast"/>
        <w:divId w:val="623922701"/>
        <w:rPr>
          <w:rFonts w:ascii="Open Sans" w:hAnsi="Open Sans" w:cs="Open Sans"/>
          <w:color w:val="111111"/>
          <w:sz w:val="27"/>
          <w:szCs w:val="27"/>
        </w:rPr>
      </w:pPr>
      <w:r>
        <w:rPr>
          <w:rFonts w:ascii="Open Sans" w:hAnsi="Open Sans" w:cs="Open Sans"/>
          <w:color w:val="111111"/>
          <w:sz w:val="27"/>
          <w:szCs w:val="27"/>
        </w:rPr>
        <w:t> </w:t>
      </w:r>
    </w:p>
    <w:p w14:paraId="0E3AE734" w14:textId="77777777" w:rsidR="00E257E0" w:rsidRDefault="00E257E0">
      <w:pPr>
        <w:pStyle w:val="Heading3"/>
        <w:spacing w:before="0"/>
        <w:divId w:val="623922701"/>
        <w:rPr>
          <w:rFonts w:ascii="Open Sans" w:eastAsia="Times New Roman" w:hAnsi="Open Sans" w:cs="Open Sans"/>
          <w:color w:val="111111"/>
          <w:sz w:val="27"/>
          <w:szCs w:val="27"/>
        </w:rPr>
      </w:pPr>
      <w:r>
        <w:rPr>
          <w:rFonts w:ascii="Open Sans" w:eastAsia="Times New Roman" w:hAnsi="Open Sans" w:cs="Open Sans"/>
          <w:color w:val="111111"/>
        </w:rPr>
        <w:t>Decision Tree Algorithm</w:t>
      </w:r>
    </w:p>
    <w:p w14:paraId="04C4816C" w14:textId="77777777" w:rsidR="00E257E0" w:rsidRDefault="00E257E0">
      <w:pPr>
        <w:pStyle w:val="NormalWeb"/>
        <w:spacing w:before="0" w:beforeAutospacing="0" w:after="0" w:afterAutospacing="0" w:line="540" w:lineRule="atLeast"/>
        <w:divId w:val="623922701"/>
        <w:rPr>
          <w:rFonts w:ascii="Open Sans" w:hAnsi="Open Sans" w:cs="Open Sans"/>
          <w:color w:val="111111"/>
          <w:sz w:val="27"/>
          <w:szCs w:val="27"/>
        </w:rPr>
      </w:pPr>
      <w:r>
        <w:rPr>
          <w:rFonts w:ascii="Open Sans" w:hAnsi="Open Sans" w:cs="Open Sans"/>
          <w:color w:val="111111"/>
          <w:sz w:val="27"/>
          <w:szCs w:val="27"/>
        </w:rPr>
        <w:t>Decision Tree algorithm belongs to the family of supervised learning algorithms. Unlike other supervised learning algorithms, the decision tree algorithm can be used for solving </w:t>
      </w:r>
      <w:r>
        <w:rPr>
          <w:rStyle w:val="Strong"/>
          <w:rFonts w:ascii="Open Sans" w:hAnsi="Open Sans" w:cs="Open Sans"/>
          <w:color w:val="111111"/>
          <w:sz w:val="27"/>
          <w:szCs w:val="27"/>
        </w:rPr>
        <w:t>regression and classification problems</w:t>
      </w:r>
      <w:r>
        <w:rPr>
          <w:rFonts w:ascii="Open Sans" w:hAnsi="Open Sans" w:cs="Open Sans"/>
          <w:color w:val="111111"/>
          <w:sz w:val="27"/>
          <w:szCs w:val="27"/>
        </w:rPr>
        <w:t> too.</w:t>
      </w:r>
    </w:p>
    <w:p w14:paraId="01A5C350" w14:textId="77777777" w:rsidR="00E257E0" w:rsidRDefault="00E257E0">
      <w:pPr>
        <w:pStyle w:val="NormalWeb"/>
        <w:spacing w:before="0" w:beforeAutospacing="0" w:after="0" w:afterAutospacing="0" w:line="540" w:lineRule="atLeast"/>
        <w:divId w:val="623922701"/>
        <w:rPr>
          <w:rFonts w:ascii="Open Sans" w:hAnsi="Open Sans" w:cs="Open Sans"/>
          <w:color w:val="111111"/>
          <w:sz w:val="27"/>
          <w:szCs w:val="27"/>
        </w:rPr>
      </w:pPr>
      <w:r>
        <w:rPr>
          <w:rFonts w:ascii="Open Sans" w:hAnsi="Open Sans" w:cs="Open Sans"/>
          <w:color w:val="111111"/>
          <w:sz w:val="27"/>
          <w:szCs w:val="27"/>
        </w:rPr>
        <w:t>The goal of using a Decision Tree is to create a training model that can use to predict the class or value of the target variable by </w:t>
      </w:r>
      <w:r>
        <w:rPr>
          <w:rStyle w:val="Strong"/>
          <w:rFonts w:ascii="Open Sans" w:hAnsi="Open Sans" w:cs="Open Sans"/>
          <w:color w:val="111111"/>
          <w:sz w:val="27"/>
          <w:szCs w:val="27"/>
        </w:rPr>
        <w:t>learning simple decision rules</w:t>
      </w:r>
      <w:r>
        <w:rPr>
          <w:rFonts w:ascii="Open Sans" w:hAnsi="Open Sans" w:cs="Open Sans"/>
          <w:color w:val="111111"/>
          <w:sz w:val="27"/>
          <w:szCs w:val="27"/>
        </w:rPr>
        <w:t> inferred from prior data(training data).</w:t>
      </w:r>
    </w:p>
    <w:p w14:paraId="4F427495" w14:textId="60E7347A" w:rsidR="00E257E0" w:rsidRDefault="00E257E0">
      <w:pPr>
        <w:jc w:val="center"/>
        <w:divId w:val="1010717365"/>
        <w:rPr>
          <w:ins w:id="0" w:author="Unknown"/>
          <w:rFonts w:ascii="Open Sans" w:eastAsia="Times New Roman" w:hAnsi="Open Sans" w:cs="Open Sans"/>
          <w:color w:val="111111"/>
          <w:sz w:val="24"/>
          <w:szCs w:val="24"/>
        </w:rPr>
      </w:pPr>
    </w:p>
    <w:p w14:paraId="437F4B86" w14:textId="77777777" w:rsidR="00E257E0" w:rsidRDefault="00E257E0">
      <w:pPr>
        <w:pStyle w:val="NormalWeb"/>
        <w:spacing w:before="0" w:beforeAutospacing="0" w:after="0" w:afterAutospacing="0" w:line="540" w:lineRule="atLeast"/>
        <w:divId w:val="623922701"/>
        <w:rPr>
          <w:rFonts w:ascii="Open Sans" w:hAnsi="Open Sans" w:cs="Open Sans"/>
          <w:color w:val="111111"/>
          <w:sz w:val="27"/>
          <w:szCs w:val="27"/>
        </w:rPr>
      </w:pPr>
      <w:r>
        <w:rPr>
          <w:rFonts w:ascii="Open Sans" w:hAnsi="Open Sans" w:cs="Open Sans"/>
          <w:color w:val="111111"/>
          <w:sz w:val="27"/>
          <w:szCs w:val="27"/>
        </w:rPr>
        <w:t>In Decision Trees, for predicting a class label for a record we start from the </w:t>
      </w:r>
      <w:r>
        <w:rPr>
          <w:rStyle w:val="Strong"/>
          <w:rFonts w:ascii="Open Sans" w:hAnsi="Open Sans" w:cs="Open Sans"/>
          <w:color w:val="111111"/>
          <w:sz w:val="27"/>
          <w:szCs w:val="27"/>
        </w:rPr>
        <w:t>root</w:t>
      </w:r>
      <w:r>
        <w:rPr>
          <w:rFonts w:ascii="Open Sans" w:hAnsi="Open Sans" w:cs="Open Sans"/>
          <w:color w:val="111111"/>
          <w:sz w:val="27"/>
          <w:szCs w:val="27"/>
        </w:rPr>
        <w:t> of the tree. We compare the values of the root attribute with the record’s attribute. On the basis of comparison, we follow the branch corresponding to that value and jump to the next node.</w:t>
      </w:r>
    </w:p>
    <w:p w14:paraId="05813F5B" w14:textId="77777777" w:rsidR="00E257E0" w:rsidRDefault="00E257E0">
      <w:pPr>
        <w:pStyle w:val="NormalWeb"/>
        <w:spacing w:before="0" w:beforeAutospacing="0" w:after="180" w:afterAutospacing="0" w:line="540" w:lineRule="atLeast"/>
        <w:divId w:val="623922701"/>
        <w:rPr>
          <w:rFonts w:ascii="Open Sans" w:hAnsi="Open Sans" w:cs="Open Sans"/>
          <w:color w:val="111111"/>
          <w:sz w:val="27"/>
          <w:szCs w:val="27"/>
        </w:rPr>
      </w:pPr>
      <w:r>
        <w:rPr>
          <w:rFonts w:ascii="Open Sans" w:hAnsi="Open Sans" w:cs="Open Sans"/>
          <w:color w:val="111111"/>
          <w:sz w:val="27"/>
          <w:szCs w:val="27"/>
        </w:rPr>
        <w:t> </w:t>
      </w:r>
    </w:p>
    <w:p w14:paraId="4A683A35" w14:textId="77777777" w:rsidR="00E257E0" w:rsidRDefault="00E257E0">
      <w:pPr>
        <w:pStyle w:val="Heading3"/>
        <w:spacing w:before="0"/>
        <w:divId w:val="623922701"/>
        <w:rPr>
          <w:rFonts w:ascii="Open Sans" w:eastAsia="Times New Roman" w:hAnsi="Open Sans" w:cs="Open Sans"/>
          <w:color w:val="111111"/>
          <w:sz w:val="27"/>
          <w:szCs w:val="27"/>
        </w:rPr>
      </w:pPr>
      <w:r>
        <w:rPr>
          <w:rFonts w:ascii="Open Sans" w:eastAsia="Times New Roman" w:hAnsi="Open Sans" w:cs="Open Sans"/>
          <w:color w:val="111111"/>
        </w:rPr>
        <w:t>Types of Decision Trees</w:t>
      </w:r>
    </w:p>
    <w:p w14:paraId="1B8DED48" w14:textId="77777777" w:rsidR="00E257E0" w:rsidRDefault="00E257E0">
      <w:pPr>
        <w:pStyle w:val="NormalWeb"/>
        <w:spacing w:before="0" w:beforeAutospacing="0" w:after="180" w:afterAutospacing="0" w:line="540" w:lineRule="atLeast"/>
        <w:divId w:val="623922701"/>
        <w:rPr>
          <w:rFonts w:ascii="Open Sans" w:hAnsi="Open Sans" w:cs="Open Sans"/>
          <w:color w:val="111111"/>
          <w:sz w:val="27"/>
          <w:szCs w:val="27"/>
        </w:rPr>
      </w:pPr>
      <w:r>
        <w:rPr>
          <w:rFonts w:ascii="Open Sans" w:hAnsi="Open Sans" w:cs="Open Sans"/>
          <w:color w:val="111111"/>
          <w:sz w:val="27"/>
          <w:szCs w:val="27"/>
        </w:rPr>
        <w:t>Types of decision trees are based on the type of target variable we have. It can be of two types:</w:t>
      </w:r>
    </w:p>
    <w:p w14:paraId="2ED49775" w14:textId="77777777" w:rsidR="00E257E0" w:rsidRDefault="00E257E0" w:rsidP="00E257E0">
      <w:pPr>
        <w:numPr>
          <w:ilvl w:val="0"/>
          <w:numId w:val="1"/>
        </w:numPr>
        <w:spacing w:after="0" w:line="540" w:lineRule="atLeast"/>
        <w:ind w:left="990"/>
        <w:divId w:val="623922701"/>
        <w:rPr>
          <w:rFonts w:ascii="Open Sans" w:eastAsia="Times New Roman" w:hAnsi="Open Sans" w:cs="Open Sans"/>
          <w:color w:val="111111"/>
          <w:sz w:val="27"/>
          <w:szCs w:val="27"/>
        </w:rPr>
      </w:pPr>
      <w:r>
        <w:rPr>
          <w:rStyle w:val="Strong"/>
          <w:rFonts w:ascii="Open Sans" w:eastAsia="Times New Roman" w:hAnsi="Open Sans" w:cs="Open Sans"/>
          <w:color w:val="111111"/>
          <w:sz w:val="27"/>
          <w:szCs w:val="27"/>
        </w:rPr>
        <w:lastRenderedPageBreak/>
        <w:t>Categorical Variable Decision Tree: </w:t>
      </w:r>
      <w:r>
        <w:rPr>
          <w:rFonts w:ascii="Open Sans" w:eastAsia="Times New Roman" w:hAnsi="Open Sans" w:cs="Open Sans"/>
          <w:color w:val="111111"/>
          <w:sz w:val="27"/>
          <w:szCs w:val="27"/>
        </w:rPr>
        <w:t>Decision Tree which has a categorical target variable then it called a </w:t>
      </w:r>
      <w:r>
        <w:rPr>
          <w:rStyle w:val="Strong"/>
          <w:rFonts w:ascii="Open Sans" w:eastAsia="Times New Roman" w:hAnsi="Open Sans" w:cs="Open Sans"/>
          <w:color w:val="111111"/>
          <w:sz w:val="27"/>
          <w:szCs w:val="27"/>
        </w:rPr>
        <w:t>Categorical variable decision tree.</w:t>
      </w:r>
    </w:p>
    <w:p w14:paraId="2CC3351A" w14:textId="77777777" w:rsidR="00E257E0" w:rsidRDefault="00E257E0" w:rsidP="00E257E0">
      <w:pPr>
        <w:numPr>
          <w:ilvl w:val="0"/>
          <w:numId w:val="1"/>
        </w:numPr>
        <w:spacing w:after="0" w:line="540" w:lineRule="atLeast"/>
        <w:ind w:left="990"/>
        <w:divId w:val="623922701"/>
        <w:rPr>
          <w:rFonts w:ascii="Open Sans" w:eastAsia="Times New Roman" w:hAnsi="Open Sans" w:cs="Open Sans"/>
          <w:color w:val="111111"/>
          <w:sz w:val="27"/>
          <w:szCs w:val="27"/>
        </w:rPr>
      </w:pPr>
      <w:r>
        <w:rPr>
          <w:rStyle w:val="Strong"/>
          <w:rFonts w:ascii="Open Sans" w:eastAsia="Times New Roman" w:hAnsi="Open Sans" w:cs="Open Sans"/>
          <w:color w:val="111111"/>
          <w:sz w:val="27"/>
          <w:szCs w:val="27"/>
        </w:rPr>
        <w:t>Continuous Variable Decision Tree: </w:t>
      </w:r>
      <w:r>
        <w:rPr>
          <w:rFonts w:ascii="Open Sans" w:eastAsia="Times New Roman" w:hAnsi="Open Sans" w:cs="Open Sans"/>
          <w:color w:val="111111"/>
          <w:sz w:val="27"/>
          <w:szCs w:val="27"/>
        </w:rPr>
        <w:t>Decision Tree has a continuous target variable then it is called </w:t>
      </w:r>
      <w:r>
        <w:rPr>
          <w:rStyle w:val="Strong"/>
          <w:rFonts w:ascii="Open Sans" w:eastAsia="Times New Roman" w:hAnsi="Open Sans" w:cs="Open Sans"/>
          <w:color w:val="111111"/>
          <w:sz w:val="27"/>
          <w:szCs w:val="27"/>
        </w:rPr>
        <w:t>Continuous Variable Decision Tree.</w:t>
      </w:r>
    </w:p>
    <w:p w14:paraId="57D8F8DE" w14:textId="77777777" w:rsidR="00E257E0" w:rsidRDefault="00E257E0">
      <w:pPr>
        <w:pStyle w:val="NormalWeb"/>
        <w:spacing w:before="0" w:beforeAutospacing="0" w:after="0" w:afterAutospacing="0" w:line="540" w:lineRule="atLeast"/>
        <w:divId w:val="623922701"/>
        <w:rPr>
          <w:rFonts w:ascii="Open Sans" w:hAnsi="Open Sans" w:cs="Open Sans"/>
          <w:color w:val="111111"/>
          <w:sz w:val="27"/>
          <w:szCs w:val="27"/>
        </w:rPr>
      </w:pPr>
      <w:r>
        <w:rPr>
          <w:rStyle w:val="Strong"/>
          <w:rFonts w:ascii="Open Sans" w:hAnsi="Open Sans" w:cs="Open Sans"/>
          <w:color w:val="111111"/>
          <w:sz w:val="27"/>
          <w:szCs w:val="27"/>
        </w:rPr>
        <w:t>Example:-</w:t>
      </w:r>
      <w:r>
        <w:rPr>
          <w:rFonts w:ascii="Open Sans" w:hAnsi="Open Sans" w:cs="Open Sans"/>
          <w:color w:val="111111"/>
          <w:sz w:val="27"/>
          <w:szCs w:val="27"/>
        </w:rPr>
        <w:t> Let’s say we have a problem to predict whether a customer will pay his renewal premium with an insurance company (yes/ no). Here we know that the income of customers is a significant variable but the insurance company does not have income details for all customers. Now, as we know this is an important variable, then we can build a decision tree to predict customer income based on occupation, product, and various other variables. In this case, we are predicting values for the continuous variables.</w:t>
      </w:r>
    </w:p>
    <w:p w14:paraId="39D02EFF" w14:textId="77777777" w:rsidR="00E257E0" w:rsidRDefault="00E257E0">
      <w:pPr>
        <w:pStyle w:val="NormalWeb"/>
        <w:spacing w:before="0" w:beforeAutospacing="0" w:after="180" w:afterAutospacing="0" w:line="540" w:lineRule="atLeast"/>
        <w:divId w:val="623922701"/>
        <w:rPr>
          <w:rFonts w:ascii="Open Sans" w:hAnsi="Open Sans" w:cs="Open Sans"/>
          <w:color w:val="111111"/>
          <w:sz w:val="27"/>
          <w:szCs w:val="27"/>
        </w:rPr>
      </w:pPr>
      <w:r>
        <w:rPr>
          <w:rFonts w:ascii="Open Sans" w:hAnsi="Open Sans" w:cs="Open Sans"/>
          <w:color w:val="111111"/>
          <w:sz w:val="27"/>
          <w:szCs w:val="27"/>
        </w:rPr>
        <w:t> </w:t>
      </w:r>
    </w:p>
    <w:p w14:paraId="02A7B805" w14:textId="77777777" w:rsidR="00E257E0" w:rsidRDefault="00E257E0">
      <w:pPr>
        <w:pStyle w:val="Heading3"/>
        <w:spacing w:before="0"/>
        <w:divId w:val="623922701"/>
        <w:rPr>
          <w:rFonts w:ascii="Open Sans" w:eastAsia="Times New Roman" w:hAnsi="Open Sans" w:cs="Open Sans"/>
          <w:color w:val="111111"/>
          <w:sz w:val="27"/>
          <w:szCs w:val="27"/>
        </w:rPr>
      </w:pPr>
      <w:r>
        <w:rPr>
          <w:rFonts w:ascii="Open Sans" w:eastAsia="Times New Roman" w:hAnsi="Open Sans" w:cs="Open Sans"/>
          <w:color w:val="111111"/>
        </w:rPr>
        <w:t>Important Terminology related to Decision Trees</w:t>
      </w:r>
    </w:p>
    <w:p w14:paraId="774B40F3" w14:textId="77777777" w:rsidR="00E257E0" w:rsidRDefault="00E257E0">
      <w:pPr>
        <w:pStyle w:val="NormalWeb"/>
        <w:spacing w:before="0" w:beforeAutospacing="0" w:after="180" w:afterAutospacing="0" w:line="540" w:lineRule="atLeast"/>
        <w:divId w:val="623922701"/>
        <w:rPr>
          <w:rFonts w:ascii="Open Sans" w:hAnsi="Open Sans" w:cs="Open Sans"/>
          <w:color w:val="111111"/>
          <w:sz w:val="27"/>
          <w:szCs w:val="27"/>
        </w:rPr>
      </w:pPr>
      <w:r>
        <w:rPr>
          <w:rFonts w:ascii="Open Sans" w:hAnsi="Open Sans" w:cs="Open Sans"/>
          <w:color w:val="111111"/>
          <w:sz w:val="27"/>
          <w:szCs w:val="27"/>
        </w:rPr>
        <w:t> </w:t>
      </w:r>
    </w:p>
    <w:p w14:paraId="1D079FC5" w14:textId="77777777" w:rsidR="00E257E0" w:rsidRDefault="00E257E0" w:rsidP="00E257E0">
      <w:pPr>
        <w:numPr>
          <w:ilvl w:val="0"/>
          <w:numId w:val="2"/>
        </w:numPr>
        <w:spacing w:after="0" w:line="540" w:lineRule="atLeast"/>
        <w:ind w:left="990"/>
        <w:divId w:val="623922701"/>
        <w:rPr>
          <w:rFonts w:ascii="Open Sans" w:eastAsia="Times New Roman" w:hAnsi="Open Sans" w:cs="Open Sans"/>
          <w:color w:val="111111"/>
          <w:sz w:val="27"/>
          <w:szCs w:val="27"/>
        </w:rPr>
      </w:pPr>
      <w:r>
        <w:rPr>
          <w:rStyle w:val="Strong"/>
          <w:rFonts w:ascii="Open Sans" w:eastAsia="Times New Roman" w:hAnsi="Open Sans" w:cs="Open Sans"/>
          <w:color w:val="111111"/>
          <w:sz w:val="27"/>
          <w:szCs w:val="27"/>
        </w:rPr>
        <w:t>Root Node: </w:t>
      </w:r>
      <w:r>
        <w:rPr>
          <w:rFonts w:ascii="Open Sans" w:eastAsia="Times New Roman" w:hAnsi="Open Sans" w:cs="Open Sans"/>
          <w:color w:val="111111"/>
          <w:sz w:val="27"/>
          <w:szCs w:val="27"/>
        </w:rPr>
        <w:t>It represents the entire population or sample and this further gets divided into two or more homogeneous sets.</w:t>
      </w:r>
    </w:p>
    <w:p w14:paraId="48890BED" w14:textId="77777777" w:rsidR="00E257E0" w:rsidRDefault="00E257E0" w:rsidP="00E257E0">
      <w:pPr>
        <w:numPr>
          <w:ilvl w:val="0"/>
          <w:numId w:val="2"/>
        </w:numPr>
        <w:spacing w:after="0" w:line="540" w:lineRule="atLeast"/>
        <w:ind w:left="990"/>
        <w:divId w:val="623922701"/>
        <w:rPr>
          <w:rFonts w:ascii="Open Sans" w:eastAsia="Times New Roman" w:hAnsi="Open Sans" w:cs="Open Sans"/>
          <w:color w:val="111111"/>
          <w:sz w:val="27"/>
          <w:szCs w:val="27"/>
        </w:rPr>
      </w:pPr>
      <w:r>
        <w:rPr>
          <w:rStyle w:val="Strong"/>
          <w:rFonts w:ascii="Open Sans" w:eastAsia="Times New Roman" w:hAnsi="Open Sans" w:cs="Open Sans"/>
          <w:color w:val="111111"/>
          <w:sz w:val="27"/>
          <w:szCs w:val="27"/>
        </w:rPr>
        <w:t>Splitting: </w:t>
      </w:r>
      <w:r>
        <w:rPr>
          <w:rFonts w:ascii="Open Sans" w:eastAsia="Times New Roman" w:hAnsi="Open Sans" w:cs="Open Sans"/>
          <w:color w:val="111111"/>
          <w:sz w:val="27"/>
          <w:szCs w:val="27"/>
        </w:rPr>
        <w:t>It is a process of dividing a node into two or more sub-nodes.</w:t>
      </w:r>
    </w:p>
    <w:p w14:paraId="4C9B6840" w14:textId="77777777" w:rsidR="00E257E0" w:rsidRDefault="00E257E0" w:rsidP="00E257E0">
      <w:pPr>
        <w:numPr>
          <w:ilvl w:val="0"/>
          <w:numId w:val="2"/>
        </w:numPr>
        <w:spacing w:after="0" w:line="540" w:lineRule="atLeast"/>
        <w:ind w:left="990"/>
        <w:divId w:val="623922701"/>
        <w:rPr>
          <w:rFonts w:ascii="Open Sans" w:eastAsia="Times New Roman" w:hAnsi="Open Sans" w:cs="Open Sans"/>
          <w:color w:val="111111"/>
          <w:sz w:val="27"/>
          <w:szCs w:val="27"/>
        </w:rPr>
      </w:pPr>
      <w:r>
        <w:rPr>
          <w:rStyle w:val="Strong"/>
          <w:rFonts w:ascii="Open Sans" w:eastAsia="Times New Roman" w:hAnsi="Open Sans" w:cs="Open Sans"/>
          <w:color w:val="111111"/>
          <w:sz w:val="27"/>
          <w:szCs w:val="27"/>
        </w:rPr>
        <w:t>Decision Node: </w:t>
      </w:r>
      <w:r>
        <w:rPr>
          <w:rFonts w:ascii="Open Sans" w:eastAsia="Times New Roman" w:hAnsi="Open Sans" w:cs="Open Sans"/>
          <w:color w:val="111111"/>
          <w:sz w:val="27"/>
          <w:szCs w:val="27"/>
        </w:rPr>
        <w:t>When a sub-node splits into further sub-nodes, then it is called the decision node.</w:t>
      </w:r>
    </w:p>
    <w:p w14:paraId="00FB4156" w14:textId="77777777" w:rsidR="00E257E0" w:rsidRDefault="00E257E0" w:rsidP="00E257E0">
      <w:pPr>
        <w:numPr>
          <w:ilvl w:val="0"/>
          <w:numId w:val="2"/>
        </w:numPr>
        <w:spacing w:after="0" w:line="540" w:lineRule="atLeast"/>
        <w:ind w:left="990"/>
        <w:divId w:val="623922701"/>
        <w:rPr>
          <w:rFonts w:ascii="Open Sans" w:eastAsia="Times New Roman" w:hAnsi="Open Sans" w:cs="Open Sans"/>
          <w:color w:val="111111"/>
          <w:sz w:val="27"/>
          <w:szCs w:val="27"/>
        </w:rPr>
      </w:pPr>
      <w:r>
        <w:rPr>
          <w:rStyle w:val="Strong"/>
          <w:rFonts w:ascii="Open Sans" w:eastAsia="Times New Roman" w:hAnsi="Open Sans" w:cs="Open Sans"/>
          <w:color w:val="111111"/>
          <w:sz w:val="27"/>
          <w:szCs w:val="27"/>
        </w:rPr>
        <w:t>Leaf / Terminal Node: </w:t>
      </w:r>
      <w:r>
        <w:rPr>
          <w:rFonts w:ascii="Open Sans" w:eastAsia="Times New Roman" w:hAnsi="Open Sans" w:cs="Open Sans"/>
          <w:color w:val="111111"/>
          <w:sz w:val="27"/>
          <w:szCs w:val="27"/>
        </w:rPr>
        <w:t>Nodes do not split is called Leaf or Terminal node.</w:t>
      </w:r>
    </w:p>
    <w:p w14:paraId="42062ACD" w14:textId="77777777" w:rsidR="00E257E0" w:rsidRDefault="00E257E0" w:rsidP="00E257E0">
      <w:pPr>
        <w:numPr>
          <w:ilvl w:val="0"/>
          <w:numId w:val="2"/>
        </w:numPr>
        <w:spacing w:after="0" w:line="540" w:lineRule="atLeast"/>
        <w:ind w:left="990"/>
        <w:divId w:val="623922701"/>
        <w:rPr>
          <w:rFonts w:ascii="Open Sans" w:eastAsia="Times New Roman" w:hAnsi="Open Sans" w:cs="Open Sans"/>
          <w:color w:val="111111"/>
          <w:sz w:val="27"/>
          <w:szCs w:val="27"/>
        </w:rPr>
      </w:pPr>
      <w:r>
        <w:rPr>
          <w:rStyle w:val="Strong"/>
          <w:rFonts w:ascii="Open Sans" w:eastAsia="Times New Roman" w:hAnsi="Open Sans" w:cs="Open Sans"/>
          <w:color w:val="111111"/>
          <w:sz w:val="27"/>
          <w:szCs w:val="27"/>
        </w:rPr>
        <w:lastRenderedPageBreak/>
        <w:t>Pruning: </w:t>
      </w:r>
      <w:r>
        <w:rPr>
          <w:rFonts w:ascii="Open Sans" w:eastAsia="Times New Roman" w:hAnsi="Open Sans" w:cs="Open Sans"/>
          <w:color w:val="111111"/>
          <w:sz w:val="27"/>
          <w:szCs w:val="27"/>
        </w:rPr>
        <w:t>When we remove sub-nodes of a decision node, this process is called pruning. You can say the opposite process of splitting.</w:t>
      </w:r>
    </w:p>
    <w:p w14:paraId="01A4DAE9" w14:textId="77777777" w:rsidR="00E257E0" w:rsidRDefault="00E257E0" w:rsidP="00E257E0">
      <w:pPr>
        <w:numPr>
          <w:ilvl w:val="0"/>
          <w:numId w:val="2"/>
        </w:numPr>
        <w:spacing w:after="0" w:line="540" w:lineRule="atLeast"/>
        <w:ind w:left="990"/>
        <w:divId w:val="623922701"/>
        <w:rPr>
          <w:rFonts w:ascii="Open Sans" w:eastAsia="Times New Roman" w:hAnsi="Open Sans" w:cs="Open Sans"/>
          <w:color w:val="111111"/>
          <w:sz w:val="27"/>
          <w:szCs w:val="27"/>
        </w:rPr>
      </w:pPr>
      <w:r>
        <w:rPr>
          <w:rStyle w:val="Strong"/>
          <w:rFonts w:ascii="Open Sans" w:eastAsia="Times New Roman" w:hAnsi="Open Sans" w:cs="Open Sans"/>
          <w:color w:val="111111"/>
          <w:sz w:val="27"/>
          <w:szCs w:val="27"/>
        </w:rPr>
        <w:t>Branch / Sub-Tree: </w:t>
      </w:r>
      <w:r>
        <w:rPr>
          <w:rFonts w:ascii="Open Sans" w:eastAsia="Times New Roman" w:hAnsi="Open Sans" w:cs="Open Sans"/>
          <w:color w:val="111111"/>
          <w:sz w:val="27"/>
          <w:szCs w:val="27"/>
        </w:rPr>
        <w:t>A subsection of the entire tree is called branch or sub-tree.</w:t>
      </w:r>
    </w:p>
    <w:p w14:paraId="2C6ED2D2" w14:textId="77777777" w:rsidR="00E257E0" w:rsidRDefault="00E257E0" w:rsidP="00E257E0">
      <w:pPr>
        <w:numPr>
          <w:ilvl w:val="0"/>
          <w:numId w:val="2"/>
        </w:numPr>
        <w:spacing w:after="0" w:line="540" w:lineRule="atLeast"/>
        <w:ind w:left="990"/>
        <w:divId w:val="623922701"/>
        <w:rPr>
          <w:rFonts w:ascii="Open Sans" w:eastAsia="Times New Roman" w:hAnsi="Open Sans" w:cs="Open Sans"/>
          <w:color w:val="111111"/>
          <w:sz w:val="27"/>
          <w:szCs w:val="27"/>
        </w:rPr>
      </w:pPr>
      <w:r>
        <w:rPr>
          <w:rStyle w:val="Strong"/>
          <w:rFonts w:ascii="Open Sans" w:eastAsia="Times New Roman" w:hAnsi="Open Sans" w:cs="Open Sans"/>
          <w:color w:val="111111"/>
          <w:sz w:val="27"/>
          <w:szCs w:val="27"/>
        </w:rPr>
        <w:t>Parent and Child Node: </w:t>
      </w:r>
      <w:r>
        <w:rPr>
          <w:rFonts w:ascii="Open Sans" w:eastAsia="Times New Roman" w:hAnsi="Open Sans" w:cs="Open Sans"/>
          <w:color w:val="111111"/>
          <w:sz w:val="27"/>
          <w:szCs w:val="27"/>
        </w:rPr>
        <w:t>A node, which is divided into sub-nodes is called a parent node of sub-nodes whereas sub-nodes are the child of a parent node.</w:t>
      </w:r>
    </w:p>
    <w:p w14:paraId="329A8248" w14:textId="20D50E8E" w:rsidR="00E257E0" w:rsidRDefault="00E257E0">
      <w:pPr>
        <w:pStyle w:val="NormalWeb"/>
        <w:spacing w:before="0" w:beforeAutospacing="0" w:after="180" w:afterAutospacing="0" w:line="540" w:lineRule="atLeast"/>
        <w:divId w:val="623922701"/>
        <w:rPr>
          <w:rFonts w:ascii="Open Sans" w:hAnsi="Open Sans" w:cs="Open Sans"/>
          <w:color w:val="111111"/>
          <w:sz w:val="27"/>
          <w:szCs w:val="27"/>
        </w:rPr>
      </w:pPr>
    </w:p>
    <w:p w14:paraId="6C84C7C7" w14:textId="77777777" w:rsidR="00E257E0" w:rsidRDefault="00E257E0">
      <w:pPr>
        <w:pStyle w:val="NormalWeb"/>
        <w:spacing w:before="0" w:beforeAutospacing="0" w:after="180" w:afterAutospacing="0" w:line="540" w:lineRule="atLeast"/>
        <w:divId w:val="623922701"/>
        <w:rPr>
          <w:rFonts w:ascii="Open Sans" w:hAnsi="Open Sans" w:cs="Open Sans"/>
          <w:color w:val="111111"/>
          <w:sz w:val="27"/>
          <w:szCs w:val="27"/>
        </w:rPr>
      </w:pPr>
      <w:r>
        <w:rPr>
          <w:rFonts w:ascii="Open Sans" w:hAnsi="Open Sans" w:cs="Open Sans"/>
          <w:color w:val="111111"/>
          <w:sz w:val="27"/>
          <w:szCs w:val="27"/>
        </w:rPr>
        <w:t>Decision trees classify the examples by sorting them down the tree from the root to some leaf/terminal node, with the leaf/terminal node providing the classification of the example.</w:t>
      </w:r>
    </w:p>
    <w:p w14:paraId="3CF107A7" w14:textId="77777777" w:rsidR="00E257E0" w:rsidRDefault="00E257E0">
      <w:pPr>
        <w:pStyle w:val="NormalWeb"/>
        <w:spacing w:before="0" w:beforeAutospacing="0" w:after="180" w:afterAutospacing="0" w:line="540" w:lineRule="atLeast"/>
        <w:divId w:val="623922701"/>
        <w:rPr>
          <w:rFonts w:ascii="Open Sans" w:hAnsi="Open Sans" w:cs="Open Sans"/>
          <w:color w:val="111111"/>
          <w:sz w:val="27"/>
          <w:szCs w:val="27"/>
        </w:rPr>
      </w:pPr>
      <w:r>
        <w:rPr>
          <w:rFonts w:ascii="Open Sans" w:hAnsi="Open Sans" w:cs="Open Sans"/>
          <w:color w:val="111111"/>
          <w:sz w:val="27"/>
          <w:szCs w:val="27"/>
        </w:rPr>
        <w:t>Each node in the tree acts as a test case for some attribute, and each edge descending from the node corresponds to the possible answers to the test case. This process is recursive in nature and is repeated for every subtree rooted at the new node.</w:t>
      </w:r>
    </w:p>
    <w:p w14:paraId="05BF788C" w14:textId="77777777" w:rsidR="00E257E0" w:rsidRDefault="00E257E0">
      <w:pPr>
        <w:pStyle w:val="NormalWeb"/>
        <w:spacing w:before="0" w:beforeAutospacing="0" w:after="180" w:afterAutospacing="0" w:line="540" w:lineRule="atLeast"/>
        <w:divId w:val="623922701"/>
        <w:rPr>
          <w:rFonts w:ascii="Open Sans" w:hAnsi="Open Sans" w:cs="Open Sans"/>
          <w:color w:val="111111"/>
          <w:sz w:val="27"/>
          <w:szCs w:val="27"/>
        </w:rPr>
      </w:pPr>
      <w:r>
        <w:rPr>
          <w:rFonts w:ascii="Open Sans" w:hAnsi="Open Sans" w:cs="Open Sans"/>
          <w:color w:val="111111"/>
          <w:sz w:val="27"/>
          <w:szCs w:val="27"/>
        </w:rPr>
        <w:t> </w:t>
      </w:r>
    </w:p>
    <w:p w14:paraId="1D805566" w14:textId="77777777" w:rsidR="00E257E0" w:rsidRDefault="00E257E0">
      <w:pPr>
        <w:pStyle w:val="Heading3"/>
        <w:spacing w:before="0"/>
        <w:divId w:val="623922701"/>
        <w:rPr>
          <w:rFonts w:ascii="Open Sans" w:eastAsia="Times New Roman" w:hAnsi="Open Sans" w:cs="Open Sans"/>
          <w:color w:val="111111"/>
          <w:sz w:val="27"/>
          <w:szCs w:val="27"/>
        </w:rPr>
      </w:pPr>
      <w:r>
        <w:rPr>
          <w:rFonts w:ascii="Open Sans" w:eastAsia="Times New Roman" w:hAnsi="Open Sans" w:cs="Open Sans"/>
          <w:color w:val="111111"/>
        </w:rPr>
        <w:t>Assumptions while creating Decision Tree</w:t>
      </w:r>
    </w:p>
    <w:p w14:paraId="5F58E8EB" w14:textId="77777777" w:rsidR="00E257E0" w:rsidRDefault="00E257E0">
      <w:pPr>
        <w:pStyle w:val="NormalWeb"/>
        <w:spacing w:before="0" w:beforeAutospacing="0" w:after="180" w:afterAutospacing="0" w:line="540" w:lineRule="atLeast"/>
        <w:divId w:val="623922701"/>
        <w:rPr>
          <w:rFonts w:ascii="Open Sans" w:hAnsi="Open Sans" w:cs="Open Sans"/>
          <w:color w:val="111111"/>
          <w:sz w:val="27"/>
          <w:szCs w:val="27"/>
        </w:rPr>
      </w:pPr>
      <w:r>
        <w:rPr>
          <w:rFonts w:ascii="Open Sans" w:hAnsi="Open Sans" w:cs="Open Sans"/>
          <w:color w:val="111111"/>
          <w:sz w:val="27"/>
          <w:szCs w:val="27"/>
        </w:rPr>
        <w:t>Below are some of the assumptions we make while using Decision tree:</w:t>
      </w:r>
    </w:p>
    <w:p w14:paraId="70EC686B" w14:textId="77777777" w:rsidR="00E257E0" w:rsidRDefault="00E257E0" w:rsidP="00E257E0">
      <w:pPr>
        <w:numPr>
          <w:ilvl w:val="0"/>
          <w:numId w:val="3"/>
        </w:numPr>
        <w:spacing w:after="0" w:line="540" w:lineRule="atLeast"/>
        <w:ind w:left="990"/>
        <w:divId w:val="623922701"/>
        <w:rPr>
          <w:rFonts w:ascii="Open Sans" w:eastAsia="Times New Roman" w:hAnsi="Open Sans" w:cs="Open Sans"/>
          <w:color w:val="111111"/>
          <w:sz w:val="27"/>
          <w:szCs w:val="27"/>
        </w:rPr>
      </w:pPr>
      <w:r>
        <w:rPr>
          <w:rFonts w:ascii="Open Sans" w:eastAsia="Times New Roman" w:hAnsi="Open Sans" w:cs="Open Sans"/>
          <w:color w:val="111111"/>
          <w:sz w:val="27"/>
          <w:szCs w:val="27"/>
        </w:rPr>
        <w:t>In the beginning, the whole training set is considered as the </w:t>
      </w:r>
      <w:r>
        <w:rPr>
          <w:rStyle w:val="Strong"/>
          <w:rFonts w:ascii="Open Sans" w:eastAsia="Times New Roman" w:hAnsi="Open Sans" w:cs="Open Sans"/>
          <w:color w:val="111111"/>
          <w:sz w:val="27"/>
          <w:szCs w:val="27"/>
        </w:rPr>
        <w:t>root.</w:t>
      </w:r>
    </w:p>
    <w:p w14:paraId="386EC409" w14:textId="77777777" w:rsidR="00E257E0" w:rsidRDefault="00E257E0" w:rsidP="00E257E0">
      <w:pPr>
        <w:numPr>
          <w:ilvl w:val="0"/>
          <w:numId w:val="3"/>
        </w:numPr>
        <w:spacing w:after="0" w:line="540" w:lineRule="atLeast"/>
        <w:ind w:left="990"/>
        <w:divId w:val="623922701"/>
        <w:rPr>
          <w:rFonts w:ascii="Open Sans" w:eastAsia="Times New Roman" w:hAnsi="Open Sans" w:cs="Open Sans"/>
          <w:color w:val="111111"/>
          <w:sz w:val="27"/>
          <w:szCs w:val="27"/>
        </w:rPr>
      </w:pPr>
      <w:r>
        <w:rPr>
          <w:rFonts w:ascii="Open Sans" w:eastAsia="Times New Roman" w:hAnsi="Open Sans" w:cs="Open Sans"/>
          <w:color w:val="111111"/>
          <w:sz w:val="27"/>
          <w:szCs w:val="27"/>
        </w:rPr>
        <w:t>Feature values are preferred to be categorical. If the values are continuous then they are discretized prior to building the model.</w:t>
      </w:r>
    </w:p>
    <w:p w14:paraId="0C636E28" w14:textId="77777777" w:rsidR="00E257E0" w:rsidRDefault="00E257E0" w:rsidP="00E257E0">
      <w:pPr>
        <w:numPr>
          <w:ilvl w:val="0"/>
          <w:numId w:val="3"/>
        </w:numPr>
        <w:spacing w:after="0" w:line="540" w:lineRule="atLeast"/>
        <w:ind w:left="990"/>
        <w:divId w:val="623922701"/>
        <w:rPr>
          <w:rFonts w:ascii="Open Sans" w:eastAsia="Times New Roman" w:hAnsi="Open Sans" w:cs="Open Sans"/>
          <w:color w:val="111111"/>
          <w:sz w:val="27"/>
          <w:szCs w:val="27"/>
        </w:rPr>
      </w:pPr>
      <w:r>
        <w:rPr>
          <w:rFonts w:ascii="Open Sans" w:eastAsia="Times New Roman" w:hAnsi="Open Sans" w:cs="Open Sans"/>
          <w:color w:val="111111"/>
          <w:sz w:val="27"/>
          <w:szCs w:val="27"/>
        </w:rPr>
        <w:lastRenderedPageBreak/>
        <w:t>Records are </w:t>
      </w:r>
      <w:r>
        <w:rPr>
          <w:rStyle w:val="Strong"/>
          <w:rFonts w:ascii="Open Sans" w:eastAsia="Times New Roman" w:hAnsi="Open Sans" w:cs="Open Sans"/>
          <w:color w:val="111111"/>
          <w:sz w:val="27"/>
          <w:szCs w:val="27"/>
        </w:rPr>
        <w:t>distributed recursively</w:t>
      </w:r>
      <w:r>
        <w:rPr>
          <w:rFonts w:ascii="Open Sans" w:eastAsia="Times New Roman" w:hAnsi="Open Sans" w:cs="Open Sans"/>
          <w:color w:val="111111"/>
          <w:sz w:val="27"/>
          <w:szCs w:val="27"/>
        </w:rPr>
        <w:t> on the basis of attribute values.</w:t>
      </w:r>
    </w:p>
    <w:p w14:paraId="5D85A2B0" w14:textId="77777777" w:rsidR="00E257E0" w:rsidRDefault="00E257E0" w:rsidP="00E257E0">
      <w:pPr>
        <w:numPr>
          <w:ilvl w:val="0"/>
          <w:numId w:val="3"/>
        </w:numPr>
        <w:spacing w:after="0" w:line="540" w:lineRule="atLeast"/>
        <w:ind w:left="990"/>
        <w:divId w:val="623922701"/>
        <w:rPr>
          <w:rFonts w:ascii="Open Sans" w:eastAsia="Times New Roman" w:hAnsi="Open Sans" w:cs="Open Sans"/>
          <w:color w:val="111111"/>
          <w:sz w:val="27"/>
          <w:szCs w:val="27"/>
        </w:rPr>
      </w:pPr>
      <w:r>
        <w:rPr>
          <w:rFonts w:ascii="Open Sans" w:eastAsia="Times New Roman" w:hAnsi="Open Sans" w:cs="Open Sans"/>
          <w:color w:val="111111"/>
          <w:sz w:val="27"/>
          <w:szCs w:val="27"/>
        </w:rPr>
        <w:t>Order to placing attributes as root or internal node of the tree is done by using some statistical approach.</w:t>
      </w:r>
    </w:p>
    <w:p w14:paraId="6ABF0F94" w14:textId="77777777" w:rsidR="00E257E0" w:rsidRDefault="00E257E0">
      <w:pPr>
        <w:pStyle w:val="NormalWeb"/>
        <w:spacing w:before="0" w:beforeAutospacing="0" w:after="0" w:afterAutospacing="0" w:line="540" w:lineRule="atLeast"/>
        <w:divId w:val="623922701"/>
        <w:rPr>
          <w:rFonts w:ascii="Open Sans" w:hAnsi="Open Sans" w:cs="Open Sans"/>
          <w:color w:val="111111"/>
          <w:sz w:val="27"/>
          <w:szCs w:val="27"/>
        </w:rPr>
      </w:pPr>
      <w:r>
        <w:rPr>
          <w:rFonts w:ascii="Open Sans" w:hAnsi="Open Sans" w:cs="Open Sans"/>
          <w:color w:val="111111"/>
          <w:sz w:val="27"/>
          <w:szCs w:val="27"/>
        </w:rPr>
        <w:t>Decision Trees follow </w:t>
      </w:r>
      <w:r>
        <w:rPr>
          <w:rStyle w:val="Strong"/>
          <w:rFonts w:ascii="Open Sans" w:hAnsi="Open Sans" w:cs="Open Sans"/>
          <w:color w:val="111111"/>
          <w:sz w:val="27"/>
          <w:szCs w:val="27"/>
        </w:rPr>
        <w:t>Sum of Product (SOP) r</w:t>
      </w:r>
      <w:r>
        <w:rPr>
          <w:rFonts w:ascii="Open Sans" w:hAnsi="Open Sans" w:cs="Open Sans"/>
          <w:color w:val="111111"/>
          <w:sz w:val="27"/>
          <w:szCs w:val="27"/>
        </w:rPr>
        <w:t>epresentation. The Sum of product (SOP) is also known as </w:t>
      </w:r>
      <w:r>
        <w:rPr>
          <w:rStyle w:val="Strong"/>
          <w:rFonts w:ascii="Open Sans" w:hAnsi="Open Sans" w:cs="Open Sans"/>
          <w:color w:val="111111"/>
          <w:sz w:val="27"/>
          <w:szCs w:val="27"/>
        </w:rPr>
        <w:t>Disjunctive Normal Form</w:t>
      </w:r>
      <w:r>
        <w:rPr>
          <w:rFonts w:ascii="Open Sans" w:hAnsi="Open Sans" w:cs="Open Sans"/>
          <w:color w:val="111111"/>
          <w:sz w:val="27"/>
          <w:szCs w:val="27"/>
        </w:rPr>
        <w:t>. For a class, every branch from the root of the tree to a leaf node having the same class is conjunction (product) of values, different branches ending in that class form a disjunction (sum).</w:t>
      </w:r>
    </w:p>
    <w:p w14:paraId="3EC59235" w14:textId="77777777" w:rsidR="00E257E0" w:rsidRDefault="00E257E0">
      <w:pPr>
        <w:pStyle w:val="NormalWeb"/>
        <w:spacing w:before="0" w:beforeAutospacing="0" w:after="180" w:afterAutospacing="0" w:line="540" w:lineRule="atLeast"/>
        <w:divId w:val="623922701"/>
        <w:rPr>
          <w:rFonts w:ascii="Open Sans" w:hAnsi="Open Sans" w:cs="Open Sans"/>
          <w:color w:val="111111"/>
          <w:sz w:val="27"/>
          <w:szCs w:val="27"/>
        </w:rPr>
      </w:pPr>
      <w:r>
        <w:rPr>
          <w:rFonts w:ascii="Open Sans" w:hAnsi="Open Sans" w:cs="Open Sans"/>
          <w:color w:val="111111"/>
          <w:sz w:val="27"/>
          <w:szCs w:val="27"/>
        </w:rPr>
        <w:t>The primary challenge in the decision tree implementation is to identify which attributes do we need to consider as the root node and each level. Handling this is to know as the attributes selection. We have different attributes selection measures to identify the attribute which can be considered as the root note at each level.</w:t>
      </w:r>
    </w:p>
    <w:p w14:paraId="3C86D53E" w14:textId="77777777" w:rsidR="00E257E0" w:rsidRDefault="00E257E0"/>
    <w:sectPr w:rsidR="00E25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9193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175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61687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E0"/>
    <w:rsid w:val="0003715A"/>
    <w:rsid w:val="00E25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EA56"/>
  <w15:chartTrackingRefBased/>
  <w15:docId w15:val="{987C79C5-7278-9F4C-B984-044DB402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25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57E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257E0"/>
    <w:rPr>
      <w:color w:val="0000FF"/>
      <w:u w:val="single"/>
    </w:rPr>
  </w:style>
  <w:style w:type="paragraph" w:styleId="NormalWeb">
    <w:name w:val="Normal (Web)"/>
    <w:basedOn w:val="Normal"/>
    <w:uiPriority w:val="99"/>
    <w:semiHidden/>
    <w:unhideWhenUsed/>
    <w:rsid w:val="00E257E0"/>
    <w:pPr>
      <w:spacing w:before="100" w:beforeAutospacing="1" w:after="100" w:afterAutospacing="1" w:line="240" w:lineRule="auto"/>
    </w:pPr>
    <w:rPr>
      <w:rFonts w:ascii="Times New Roman" w:hAnsi="Times New Roman" w:cs="Times New Roman"/>
      <w:sz w:val="24"/>
      <w:szCs w:val="24"/>
    </w:rPr>
  </w:style>
  <w:style w:type="paragraph" w:customStyle="1" w:styleId="excerpt">
    <w:name w:val="excerpt"/>
    <w:basedOn w:val="Normal"/>
    <w:rsid w:val="00E257E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E257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59954">
      <w:marLeft w:val="0"/>
      <w:marRight w:val="0"/>
      <w:marTop w:val="0"/>
      <w:marBottom w:val="0"/>
      <w:divBdr>
        <w:top w:val="none" w:sz="0" w:space="0" w:color="auto"/>
        <w:left w:val="none" w:sz="0" w:space="0" w:color="auto"/>
        <w:bottom w:val="none" w:sz="0" w:space="0" w:color="auto"/>
        <w:right w:val="none" w:sz="0" w:space="0" w:color="auto"/>
      </w:divBdr>
    </w:div>
    <w:div w:id="1744184006">
      <w:marLeft w:val="0"/>
      <w:marRight w:val="0"/>
      <w:marTop w:val="0"/>
      <w:marBottom w:val="0"/>
      <w:divBdr>
        <w:top w:val="none" w:sz="0" w:space="0" w:color="auto"/>
        <w:left w:val="none" w:sz="0" w:space="0" w:color="auto"/>
        <w:bottom w:val="single" w:sz="12" w:space="0" w:color="F0AE37"/>
        <w:right w:val="none" w:sz="0" w:space="0" w:color="auto"/>
      </w:divBdr>
      <w:divsChild>
        <w:div w:id="1116221119">
          <w:marLeft w:val="57"/>
          <w:marRight w:val="57"/>
          <w:marTop w:val="0"/>
          <w:marBottom w:val="75"/>
          <w:divBdr>
            <w:top w:val="none" w:sz="0" w:space="0" w:color="auto"/>
            <w:left w:val="none" w:sz="0" w:space="0" w:color="auto"/>
            <w:bottom w:val="none" w:sz="0" w:space="0" w:color="auto"/>
            <w:right w:val="none" w:sz="0" w:space="0" w:color="auto"/>
          </w:divBdr>
        </w:div>
      </w:divsChild>
    </w:div>
    <w:div w:id="1992785712">
      <w:marLeft w:val="0"/>
      <w:marRight w:val="0"/>
      <w:marTop w:val="0"/>
      <w:marBottom w:val="0"/>
      <w:divBdr>
        <w:top w:val="none" w:sz="0" w:space="0" w:color="auto"/>
        <w:left w:val="none" w:sz="0" w:space="0" w:color="auto"/>
        <w:bottom w:val="none" w:sz="0" w:space="0" w:color="auto"/>
        <w:right w:val="none" w:sz="0" w:space="0" w:color="auto"/>
      </w:divBdr>
      <w:divsChild>
        <w:div w:id="2020694582">
          <w:marLeft w:val="0"/>
          <w:marRight w:val="0"/>
          <w:marTop w:val="81"/>
          <w:marBottom w:val="81"/>
          <w:divBdr>
            <w:top w:val="single" w:sz="2" w:space="0" w:color="CCCCCC"/>
            <w:left w:val="single" w:sz="2" w:space="15" w:color="CCCCCC"/>
            <w:bottom w:val="single" w:sz="2" w:space="0" w:color="CCCCCC"/>
            <w:right w:val="single" w:sz="2" w:space="15" w:color="CCCCCC"/>
          </w:divBdr>
          <w:divsChild>
            <w:div w:id="461114530">
              <w:marLeft w:val="0"/>
              <w:marRight w:val="0"/>
              <w:marTop w:val="0"/>
              <w:marBottom w:val="0"/>
              <w:divBdr>
                <w:top w:val="none" w:sz="0" w:space="0" w:color="auto"/>
                <w:left w:val="none" w:sz="0" w:space="0" w:color="auto"/>
                <w:bottom w:val="none" w:sz="0" w:space="0" w:color="auto"/>
                <w:right w:val="none" w:sz="0" w:space="0" w:color="auto"/>
              </w:divBdr>
              <w:divsChild>
                <w:div w:id="1105426067">
                  <w:marLeft w:val="0"/>
                  <w:marRight w:val="0"/>
                  <w:marTop w:val="0"/>
                  <w:marBottom w:val="0"/>
                  <w:divBdr>
                    <w:top w:val="none" w:sz="0" w:space="0" w:color="auto"/>
                    <w:left w:val="none" w:sz="0" w:space="0" w:color="auto"/>
                    <w:bottom w:val="none" w:sz="0" w:space="0" w:color="auto"/>
                    <w:right w:val="none" w:sz="0" w:space="0" w:color="auto"/>
                  </w:divBdr>
                </w:div>
                <w:div w:id="807165202">
                  <w:marLeft w:val="0"/>
                  <w:marRight w:val="0"/>
                  <w:marTop w:val="300"/>
                  <w:marBottom w:val="150"/>
                  <w:divBdr>
                    <w:top w:val="none" w:sz="0" w:space="0" w:color="auto"/>
                    <w:left w:val="none" w:sz="0" w:space="0" w:color="auto"/>
                    <w:bottom w:val="none" w:sz="0" w:space="0" w:color="auto"/>
                    <w:right w:val="none" w:sz="0" w:space="0" w:color="auto"/>
                  </w:divBdr>
                  <w:divsChild>
                    <w:div w:id="3170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2701">
              <w:marLeft w:val="0"/>
              <w:marRight w:val="0"/>
              <w:marTop w:val="0"/>
              <w:marBottom w:val="0"/>
              <w:divBdr>
                <w:top w:val="none" w:sz="0" w:space="0" w:color="auto"/>
                <w:left w:val="none" w:sz="0" w:space="0" w:color="auto"/>
                <w:bottom w:val="none" w:sz="0" w:space="0" w:color="auto"/>
                <w:right w:val="none" w:sz="0" w:space="0" w:color="auto"/>
              </w:divBdr>
              <w:divsChild>
                <w:div w:id="2100983738">
                  <w:marLeft w:val="0"/>
                  <w:marRight w:val="0"/>
                  <w:marTop w:val="0"/>
                  <w:marBottom w:val="0"/>
                  <w:divBdr>
                    <w:top w:val="none" w:sz="0" w:space="0" w:color="auto"/>
                    <w:left w:val="none" w:sz="0" w:space="0" w:color="auto"/>
                    <w:bottom w:val="none" w:sz="0" w:space="0" w:color="auto"/>
                    <w:right w:val="none" w:sz="0" w:space="0" w:color="auto"/>
                  </w:divBdr>
                  <w:divsChild>
                    <w:div w:id="863446459">
                      <w:marLeft w:val="0"/>
                      <w:marRight w:val="0"/>
                      <w:marTop w:val="0"/>
                      <w:marBottom w:val="0"/>
                      <w:divBdr>
                        <w:top w:val="none" w:sz="0" w:space="0" w:color="auto"/>
                        <w:left w:val="none" w:sz="0" w:space="0" w:color="auto"/>
                        <w:bottom w:val="none" w:sz="0" w:space="0" w:color="auto"/>
                        <w:right w:val="none" w:sz="0" w:space="0" w:color="auto"/>
                      </w:divBdr>
                      <w:divsChild>
                        <w:div w:id="109739175">
                          <w:marLeft w:val="0"/>
                          <w:marRight w:val="0"/>
                          <w:marTop w:val="0"/>
                          <w:marBottom w:val="0"/>
                          <w:divBdr>
                            <w:top w:val="none" w:sz="0" w:space="0" w:color="auto"/>
                            <w:left w:val="none" w:sz="0" w:space="0" w:color="auto"/>
                            <w:bottom w:val="none" w:sz="0" w:space="0" w:color="auto"/>
                            <w:right w:val="none" w:sz="0" w:space="0" w:color="auto"/>
                          </w:divBdr>
                          <w:divsChild>
                            <w:div w:id="10107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233189">
          <w:marLeft w:val="0"/>
          <w:marRight w:val="0"/>
          <w:marTop w:val="300"/>
          <w:marBottom w:val="0"/>
          <w:divBdr>
            <w:top w:val="none" w:sz="0" w:space="0" w:color="auto"/>
            <w:left w:val="none" w:sz="0" w:space="0" w:color="auto"/>
            <w:bottom w:val="none" w:sz="0" w:space="0" w:color="auto"/>
            <w:right w:val="none" w:sz="0" w:space="0" w:color="auto"/>
          </w:divBdr>
          <w:divsChild>
            <w:div w:id="772752006">
              <w:marLeft w:val="0"/>
              <w:marRight w:val="0"/>
              <w:marTop w:val="300"/>
              <w:marBottom w:val="0"/>
              <w:divBdr>
                <w:top w:val="none" w:sz="0" w:space="0" w:color="auto"/>
                <w:left w:val="none" w:sz="0" w:space="0" w:color="auto"/>
                <w:bottom w:val="none" w:sz="0" w:space="0" w:color="auto"/>
                <w:right w:val="none" w:sz="0" w:space="0" w:color="auto"/>
              </w:divBdr>
              <w:divsChild>
                <w:div w:id="20016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kdnuggets.com/2020/01/decision-tree-algorithm-explained.html" TargetMode="External" /><Relationship Id="rId5" Type="http://schemas.openxmlformats.org/officeDocument/2006/relationships/hyperlink" Target="https://www.kdnuggets.com/tag/machine-learning"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 R</dc:creator>
  <cp:keywords/>
  <dc:description/>
  <cp:lastModifiedBy>Aravindh R</cp:lastModifiedBy>
  <cp:revision>2</cp:revision>
  <dcterms:created xsi:type="dcterms:W3CDTF">2023-03-20T03:46:00Z</dcterms:created>
  <dcterms:modified xsi:type="dcterms:W3CDTF">2023-03-20T03:46:00Z</dcterms:modified>
</cp:coreProperties>
</file>